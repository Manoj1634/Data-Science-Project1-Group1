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"Can we develop accurate forecasting models for financial indices like the </w:t>
      </w:r>
      <w:ins w:author="Yasaswitha Gaddam" w:id="0" w:date="2023-11-23T23:02:12Z">
        <w:r w:rsidDel="00000000" w:rsidR="00000000" w:rsidRPr="00000000">
          <w:rPr>
            <w:rtl w:val="0"/>
          </w:rPr>
          <w:t xml:space="preserve">Nasdaq</w:t>
        </w:r>
      </w:ins>
      <w:del w:author="Yasaswitha Gaddam" w:id="0" w:date="2023-11-23T23:02:12Z">
        <w:r w:rsidDel="00000000" w:rsidR="00000000" w:rsidRPr="00000000">
          <w:rPr>
            <w:rtl w:val="0"/>
          </w:rPr>
          <w:delText xml:space="preserve">S&amp;P 500</w:delText>
        </w:r>
      </w:del>
      <w:r w:rsidDel="00000000" w:rsidR="00000000" w:rsidRPr="00000000">
        <w:rPr>
          <w:rtl w:val="0"/>
        </w:rPr>
        <w:t xml:space="preserve"> and Nifty50 by training them on data up to 2020 and assessing their forecasting performance on data from 2020 to 2023?"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"How effective is the Akaike Information Criterion (AIC) in comparing and selecting forecasting models, considering various financial indices and technical indicators' influence on model performance?"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"Is there a relationship between specific indices and technical indicators that significantly impacts the accuracy of forecasting financial market performance?"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